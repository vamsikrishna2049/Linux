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5" coordsize="21600,21600" o:spt="5.0" adj="10800" path="m@0,l,21600r21600,xe">
            <v:stroke joinstyle="miter"/>
            <v:formulas>
              <v:f eqn="val #0"/>
              <v:f eqn="prod #0 1 2"/>
              <v:f eqn="sum @1 10800 0"/>
            </v:formulas>
            <v:path o:connectlocs="@0,0;@1,10800;0,21600;10800,21600;21600,21600;@2,10800" o:connecttype="custom" gradientshapeok="t" textboxrect="0,10800,10800,18000;5400,10800,16200,18000;10800,10800,21600,18000;0,7200,7200,21600;7200,7200,14400,21600;14400,7200,21600,21600"/>
            <v:handles/>
          </v:shapetype>
        </w:pict>
      </w:r>
    </w:p>
    <w:sdt>
      <w:sdtPr>
        <w:tag w:val="goog_rdk_4"/>
      </w:sdtPr>
      <w:sdtContent>
        <w:p w:rsidR="00000000" w:rsidDel="00000000" w:rsidP="00000000" w:rsidRDefault="00000000" w:rsidRPr="00000000" w14:paraId="00000002">
          <w:pPr>
            <w:rPr/>
            <w:pPrChange w:author="pavan boini" w:id="0" w:date="2022-11-08T11:54:25Z">
              <w:pPr/>
            </w:pPrChange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-190499</wp:posOffset>
                    </wp:positionH>
                    <wp:positionV relativeFrom="paragraph">
                      <wp:posOffset>0</wp:posOffset>
                    </wp:positionV>
                    <wp:extent cx="1193165" cy="278765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4755768" y="3646968"/>
                              <a:ext cx="1180465" cy="266065"/>
                            </a:xfrm>
                            <a:custGeom>
                              <a:rect b="b" l="l" r="r" t="t"/>
                              <a:pathLst>
                                <a:path extrusionOk="0" h="266065" w="1180465">
                                  <a:moveTo>
                                    <a:pt x="0" y="0"/>
                                  </a:moveTo>
                                  <a:lnTo>
                                    <a:pt x="0" y="266065"/>
                                  </a:lnTo>
                                  <a:lnTo>
                                    <a:pt x="1180465" y="266065"/>
                                  </a:lnTo>
                                  <a:lnTo>
                                    <a:pt x="1180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Network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-190499</wp:posOffset>
                    </wp:positionH>
                    <wp:positionV relativeFrom="paragraph">
                      <wp:posOffset>0</wp:posOffset>
                    </wp:positionV>
                    <wp:extent cx="1193165" cy="278765"/>
                    <wp:effectExtent b="0" l="0" r="0" t="0"/>
                    <wp:wrapNone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3165" cy="278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-228599</wp:posOffset>
                    </wp:positionH>
                    <wp:positionV relativeFrom="paragraph">
                      <wp:posOffset>850900</wp:posOffset>
                    </wp:positionV>
                    <wp:extent cx="1193165" cy="278765"/>
                    <wp:effectExtent b="0" l="0" r="0" t="0"/>
                    <wp:wrapNone/>
                    <wp:docPr id="12" name=""/>
                    <a:graphic>
                      <a:graphicData uri="http://schemas.microsoft.com/office/word/2010/wordprocessingShape">
                        <wps:wsp>
                          <wps:cNvSpPr/>
                          <wps:cNvPr id="56" name="Shape 56"/>
                          <wps:spPr>
                            <a:xfrm>
                              <a:off x="4755768" y="3646968"/>
                              <a:ext cx="1180465" cy="266065"/>
                            </a:xfrm>
                            <a:custGeom>
                              <a:rect b="b" l="l" r="r" t="t"/>
                              <a:pathLst>
                                <a:path extrusionOk="0" h="266065" w="1180465">
                                  <a:moveTo>
                                    <a:pt x="0" y="0"/>
                                  </a:moveTo>
                                  <a:lnTo>
                                    <a:pt x="0" y="266065"/>
                                  </a:lnTo>
                                  <a:lnTo>
                                    <a:pt x="1180465" y="266065"/>
                                  </a:lnTo>
                                  <a:lnTo>
                                    <a:pt x="1180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Networking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-228599</wp:posOffset>
                    </wp:positionH>
                    <wp:positionV relativeFrom="paragraph">
                      <wp:posOffset>850900</wp:posOffset>
                    </wp:positionV>
                    <wp:extent cx="1193165" cy="278765"/>
                    <wp:effectExtent b="0" l="0" r="0" t="0"/>
                    <wp:wrapNone/>
                    <wp:docPr id="12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3165" cy="278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1447800</wp:posOffset>
                    </wp:positionH>
                    <wp:positionV relativeFrom="paragraph">
                      <wp:posOffset>736600</wp:posOffset>
                    </wp:positionV>
                    <wp:extent cx="2870200" cy="606425"/>
                    <wp:effectExtent b="0" l="0" r="0" t="0"/>
                    <wp:wrapNone/>
                    <wp:docPr id="3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3904525" y="3470425"/>
                              <a:ext cx="2870200" cy="606425"/>
                              <a:chOff x="3904525" y="3470425"/>
                              <a:chExt cx="2882950" cy="6191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910900" y="3476788"/>
                                <a:ext cx="2870200" cy="606425"/>
                                <a:chOff x="0" y="0"/>
                                <a:chExt cx="2870200" cy="606425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0" y="0"/>
                                  <a:ext cx="2870200" cy="606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46990"/>
                                  <a:ext cx="415290" cy="559435"/>
                                  <a:chOff x="0" y="0"/>
                                  <a:chExt cx="415290" cy="559435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415290" cy="3600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60045" w="415290">
                                        <a:moveTo>
                                          <a:pt x="0" y="0"/>
                                        </a:moveTo>
                                        <a:lnTo>
                                          <a:pt x="0" y="360045"/>
                                        </a:lnTo>
                                        <a:lnTo>
                                          <a:pt x="415290" y="360045"/>
                                        </a:lnTo>
                                        <a:lnTo>
                                          <a:pt x="4152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83185" y="360045"/>
                                    <a:ext cx="221615" cy="1993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9390" w="221615">
                                        <a:moveTo>
                                          <a:pt x="110807" y="0"/>
                                        </a:moveTo>
                                        <a:lnTo>
                                          <a:pt x="0" y="199390"/>
                                        </a:lnTo>
                                        <a:lnTo>
                                          <a:pt x="221615" y="1993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2454910" y="0"/>
                                  <a:ext cx="415290" cy="559435"/>
                                  <a:chOff x="0" y="0"/>
                                  <a:chExt cx="415290" cy="559435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415290" cy="3600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60045" w="415290">
                                        <a:moveTo>
                                          <a:pt x="0" y="0"/>
                                        </a:moveTo>
                                        <a:lnTo>
                                          <a:pt x="0" y="360045"/>
                                        </a:lnTo>
                                        <a:lnTo>
                                          <a:pt x="415290" y="360045"/>
                                        </a:lnTo>
                                        <a:lnTo>
                                          <a:pt x="4152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83185" y="360045"/>
                                    <a:ext cx="221615" cy="1993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9390" w="221615">
                                        <a:moveTo>
                                          <a:pt x="110807" y="0"/>
                                        </a:moveTo>
                                        <a:lnTo>
                                          <a:pt x="0" y="199390"/>
                                        </a:lnTo>
                                        <a:lnTo>
                                          <a:pt x="221615" y="1993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2" name="Shape 12"/>
                              <wps:spPr>
                                <a:xfrm flipH="1" rot="10800000">
                                  <a:off x="415290" y="360044"/>
                                  <a:ext cx="2039620" cy="46990"/>
                                </a:xfrm>
                                <a:custGeom>
                                  <a:rect b="b" l="l" r="r" t="t"/>
                                  <a:pathLst>
                                    <a:path extrusionOk="0" h="46990" w="2039620">
                                      <a:moveTo>
                                        <a:pt x="0" y="0"/>
                                      </a:moveTo>
                                      <a:lnTo>
                                        <a:pt x="2039620" y="4699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1447800</wp:posOffset>
                    </wp:positionH>
                    <wp:positionV relativeFrom="paragraph">
                      <wp:posOffset>736600</wp:posOffset>
                    </wp:positionV>
                    <wp:extent cx="2870200" cy="606425"/>
                    <wp:effectExtent b="0" l="0" r="0" t="0"/>
                    <wp:wrapNone/>
                    <wp:docPr id="3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70200" cy="6064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1181100</wp:posOffset>
                    </wp:positionV>
                    <wp:extent cx="2011045" cy="51435"/>
                    <wp:effectExtent b="0" l="0" r="0" t="0"/>
                    <wp:wrapNone/>
                    <wp:docPr id="7" name=""/>
                    <a:graphic>
                      <a:graphicData uri="http://schemas.microsoft.com/office/word/2010/wordprocessingShape">
                        <wps:wsp>
                          <wps:cNvSpPr/>
                          <wps:cNvPr id="52" name="Shape 52"/>
                          <wps:spPr>
                            <a:xfrm flipH="1" rot="10800000">
                              <a:off x="4346828" y="3760633"/>
                              <a:ext cx="1998345" cy="38735"/>
                            </a:xfrm>
                            <a:custGeom>
                              <a:rect b="b" l="l" r="r" t="t"/>
                              <a:pathLst>
                                <a:path extrusionOk="0" h="38735" w="1998345">
                                  <a:moveTo>
                                    <a:pt x="0" y="0"/>
                                  </a:moveTo>
                                  <a:lnTo>
                                    <a:pt x="1998345" y="387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1181100</wp:posOffset>
                    </wp:positionV>
                    <wp:extent cx="2011045" cy="51435"/>
                    <wp:effectExtent b="0" l="0" r="0" t="0"/>
                    <wp:wrapNone/>
                    <wp:docPr id="7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11045" cy="514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977900</wp:posOffset>
                    </wp:positionV>
                    <wp:extent cx="1969135" cy="73660"/>
                    <wp:effectExtent b="0" l="0" r="0" t="0"/>
                    <wp:wrapNone/>
                    <wp:docPr id="4" name=""/>
                    <a:graphic>
                      <a:graphicData uri="http://schemas.microsoft.com/office/word/2010/wordprocessingShape">
                        <wps:wsp>
                          <wps:cNvSpPr/>
                          <wps:cNvPr id="13" name="Shape 13"/>
                          <wps:spPr>
                            <a:xfrm flipH="1">
                              <a:off x="4367783" y="3749520"/>
                              <a:ext cx="1956435" cy="60960"/>
                            </a:xfrm>
                            <a:custGeom>
                              <a:rect b="b" l="l" r="r" t="t"/>
                              <a:pathLst>
                                <a:path extrusionOk="0" h="60960" w="1956435">
                                  <a:moveTo>
                                    <a:pt x="0" y="0"/>
                                  </a:moveTo>
                                  <a:lnTo>
                                    <a:pt x="1956435" y="609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977900</wp:posOffset>
                    </wp:positionV>
                    <wp:extent cx="1969135" cy="73660"/>
                    <wp:effectExtent b="0" l="0" r="0" t="0"/>
                    <wp:wrapNone/>
                    <wp:docPr id="4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69135" cy="7366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-228599</wp:posOffset>
                    </wp:positionH>
                    <wp:positionV relativeFrom="paragraph">
                      <wp:posOffset>1816100</wp:posOffset>
                    </wp:positionV>
                    <wp:extent cx="1193165" cy="278765"/>
                    <wp:effectExtent b="0" l="0" r="0" t="0"/>
                    <wp:wrapNone/>
                    <wp:docPr id="8" name=""/>
                    <a:graphic>
                      <a:graphicData uri="http://schemas.microsoft.com/office/word/2010/wordprocessingShape">
                        <wps:wsp>
                          <wps:cNvSpPr/>
                          <wps:cNvPr id="53" name="Shape 53"/>
                          <wps:spPr>
                            <a:xfrm>
                              <a:off x="4755768" y="3646968"/>
                              <a:ext cx="1180465" cy="266065"/>
                            </a:xfrm>
                            <a:custGeom>
                              <a:rect b="b" l="l" r="r" t="t"/>
                              <a:pathLst>
                                <a:path extrusionOk="0" h="266065" w="1180465">
                                  <a:moveTo>
                                    <a:pt x="0" y="0"/>
                                  </a:moveTo>
                                  <a:lnTo>
                                    <a:pt x="0" y="266065"/>
                                  </a:lnTo>
                                  <a:lnTo>
                                    <a:pt x="1180465" y="266065"/>
                                  </a:lnTo>
                                  <a:lnTo>
                                    <a:pt x="1180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Internetwork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-228599</wp:posOffset>
                    </wp:positionH>
                    <wp:positionV relativeFrom="paragraph">
                      <wp:posOffset>1816100</wp:posOffset>
                    </wp:positionV>
                    <wp:extent cx="1193165" cy="278765"/>
                    <wp:effectExtent b="0" l="0" r="0" t="0"/>
                    <wp:wrapNone/>
                    <wp:docPr id="8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3165" cy="278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1498600</wp:posOffset>
                    </wp:positionH>
                    <wp:positionV relativeFrom="paragraph">
                      <wp:posOffset>-76199</wp:posOffset>
                    </wp:positionV>
                    <wp:extent cx="415290" cy="559435"/>
                    <wp:effectExtent b="0" l="0" r="0" t="0"/>
                    <wp:wrapNone/>
                    <wp:docPr id="13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32000" y="3493925"/>
                              <a:ext cx="415290" cy="559435"/>
                              <a:chOff x="5132000" y="3493925"/>
                              <a:chExt cx="428000" cy="5721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38355" y="3500283"/>
                                <a:ext cx="415290" cy="559435"/>
                                <a:chOff x="0" y="0"/>
                                <a:chExt cx="415290" cy="559435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0" y="0"/>
                                  <a:ext cx="415275" cy="559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8" name="Shape 58"/>
                              <wps:spPr>
                                <a:xfrm>
                                  <a:off x="0" y="0"/>
                                  <a:ext cx="415290" cy="360045"/>
                                </a:xfrm>
                                <a:custGeom>
                                  <a:rect b="b" l="l" r="r" t="t"/>
                                  <a:pathLst>
                                    <a:path extrusionOk="0" h="360045" w="415290">
                                      <a:moveTo>
                                        <a:pt x="0" y="0"/>
                                      </a:moveTo>
                                      <a:lnTo>
                                        <a:pt x="0" y="360045"/>
                                      </a:lnTo>
                                      <a:lnTo>
                                        <a:pt x="415290" y="360045"/>
                                      </a:lnTo>
                                      <a:lnTo>
                                        <a:pt x="415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59" name="Shape 59"/>
                              <wps:spPr>
                                <a:xfrm>
                                  <a:off x="83185" y="360045"/>
                                  <a:ext cx="221615" cy="199390"/>
                                </a:xfrm>
                                <a:custGeom>
                                  <a:rect b="b" l="l" r="r" t="t"/>
                                  <a:pathLst>
                                    <a:path extrusionOk="0" h="199390" w="221615">
                                      <a:moveTo>
                                        <a:pt x="110807" y="0"/>
                                      </a:moveTo>
                                      <a:lnTo>
                                        <a:pt x="0" y="199390"/>
                                      </a:lnTo>
                                      <a:lnTo>
                                        <a:pt x="221615" y="1993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1498600</wp:posOffset>
                    </wp:positionH>
                    <wp:positionV relativeFrom="paragraph">
                      <wp:posOffset>-76199</wp:posOffset>
                    </wp:positionV>
                    <wp:extent cx="415290" cy="559435"/>
                    <wp:effectExtent b="0" l="0" r="0" t="0"/>
                    <wp:wrapNone/>
                    <wp:docPr id="13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5290" cy="5594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3949700</wp:posOffset>
                    </wp:positionH>
                    <wp:positionV relativeFrom="paragraph">
                      <wp:posOffset>-126999</wp:posOffset>
                    </wp:positionV>
                    <wp:extent cx="415290" cy="559435"/>
                    <wp:effectExtent b="0" l="0" r="0" t="0"/>
                    <wp:wrapNone/>
                    <wp:docPr id="14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32000" y="3493925"/>
                              <a:ext cx="415290" cy="559435"/>
                              <a:chOff x="5132000" y="3493925"/>
                              <a:chExt cx="428000" cy="5721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38355" y="3500283"/>
                                <a:ext cx="415290" cy="559435"/>
                                <a:chOff x="0" y="0"/>
                                <a:chExt cx="415290" cy="559435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0" y="0"/>
                                  <a:ext cx="415275" cy="559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1" name="Shape 61"/>
                              <wps:spPr>
                                <a:xfrm>
                                  <a:off x="0" y="0"/>
                                  <a:ext cx="415290" cy="360045"/>
                                </a:xfrm>
                                <a:custGeom>
                                  <a:rect b="b" l="l" r="r" t="t"/>
                                  <a:pathLst>
                                    <a:path extrusionOk="0" h="360045" w="415290">
                                      <a:moveTo>
                                        <a:pt x="0" y="0"/>
                                      </a:moveTo>
                                      <a:lnTo>
                                        <a:pt x="0" y="360045"/>
                                      </a:lnTo>
                                      <a:lnTo>
                                        <a:pt x="415290" y="360045"/>
                                      </a:lnTo>
                                      <a:lnTo>
                                        <a:pt x="415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62" name="Shape 62"/>
                              <wps:spPr>
                                <a:xfrm>
                                  <a:off x="83185" y="360045"/>
                                  <a:ext cx="221615" cy="199390"/>
                                </a:xfrm>
                                <a:custGeom>
                                  <a:rect b="b" l="l" r="r" t="t"/>
                                  <a:pathLst>
                                    <a:path extrusionOk="0" h="199390" w="221615">
                                      <a:moveTo>
                                        <a:pt x="110807" y="0"/>
                                      </a:moveTo>
                                      <a:lnTo>
                                        <a:pt x="0" y="199390"/>
                                      </a:lnTo>
                                      <a:lnTo>
                                        <a:pt x="221615" y="1993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3949700</wp:posOffset>
                    </wp:positionH>
                    <wp:positionV relativeFrom="paragraph">
                      <wp:posOffset>-126999</wp:posOffset>
                    </wp:positionV>
                    <wp:extent cx="415290" cy="559435"/>
                    <wp:effectExtent b="0" l="0" r="0" t="0"/>
                    <wp:wrapNone/>
                    <wp:docPr id="14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5290" cy="5594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215900</wp:posOffset>
                    </wp:positionV>
                    <wp:extent cx="2052320" cy="59690"/>
                    <wp:effectExtent b="0" l="0" r="0" t="0"/>
                    <wp:wrapNone/>
                    <wp:docPr id="9" name=""/>
                    <a:graphic>
                      <a:graphicData uri="http://schemas.microsoft.com/office/word/2010/wordprocessingShape">
                        <wps:wsp>
                          <wps:cNvSpPr/>
                          <wps:cNvPr id="54" name="Shape 54"/>
                          <wps:spPr>
                            <a:xfrm flipH="1" rot="10800000">
                              <a:off x="4326190" y="3756505"/>
                              <a:ext cx="2039620" cy="46990"/>
                            </a:xfrm>
                            <a:custGeom>
                              <a:rect b="b" l="l" r="r" t="t"/>
                              <a:pathLst>
                                <a:path extrusionOk="0" h="46990" w="2039620">
                                  <a:moveTo>
                                    <a:pt x="0" y="0"/>
                                  </a:moveTo>
                                  <a:lnTo>
                                    <a:pt x="2039620" y="469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215900</wp:posOffset>
                    </wp:positionV>
                    <wp:extent cx="2052320" cy="59690"/>
                    <wp:effectExtent b="0" l="0" r="0" t="0"/>
                    <wp:wrapNone/>
                    <wp:docPr id="9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2320" cy="596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sdt>
            <w:sdtPr>
              <w:tag w:val="goog_rdk_0"/>
            </w:sdtPr>
            <w:sdtContent>
              <w:del w:author="narasimha danduboina" w:id="1" w:date="2022-05-04T16:25:45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1117600</wp:posOffset>
                          </wp:positionH>
                          <wp:positionV relativeFrom="paragraph">
                            <wp:posOffset>1384300</wp:posOffset>
                          </wp:positionV>
                          <wp:extent cx="4829810" cy="1321435"/>
                          <wp:effectExtent b="0" l="0" r="0" t="0"/>
                          <wp:wrapNone/>
                          <wp:docPr id="5" name=""/>
                          <a:graphic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2924725" y="3112925"/>
                                    <a:ext cx="4829810" cy="1321435"/>
                                    <a:chOff x="2924725" y="3112925"/>
                                    <a:chExt cx="4842550" cy="133415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2931095" y="3119283"/>
                                      <a:ext cx="4829808" cy="1321434"/>
                                      <a:chOff x="0" y="0"/>
                                      <a:chExt cx="4829808" cy="1321434"/>
                                    </a:xfrm>
                                  </wpg:grpSpPr>
                                  <wps:wsp>
                                    <wps:cNvSpPr/>
                                    <wps:cNvPr id="5" name="Shape 5"/>
                                    <wps:spPr>
                                      <a:xfrm>
                                        <a:off x="0" y="0"/>
                                        <a:ext cx="4829800" cy="1321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15900" w="46545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9999942779541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s/w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38100" lIns="88900" spcFirstLastPara="1" rIns="88900" wrap="square" tIns="38100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9" name="Shape 19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21" name="Shape 21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2" name="Shape 22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24" name="Shape 24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5" name="Shape 25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27" name="Shape 27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8" name="Shape 28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29" name="Shape 29"/>
                                      <wps:spPr>
                                        <a:xfrm flipH="1" rot="10800000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6700" w="46227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0" name="Shape 30"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63830" w="41274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1" name="Shape 31"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6700" w="35242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2" name="Shape 32"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01625" w="35242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306197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SpPr/>
                                      <wps:cNvPr id="34" name="Shape 34"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15900" w="46545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9999942779541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s/w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38100" lIns="88900" spcFirstLastPara="1" rIns="88900" wrap="square" tIns="38100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36" name="Shape 36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7" name="Shape 37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39" name="Shape 39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0" name="Shape 40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42" name="Shape 42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3" name="Shape 43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45" name="Shape 45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6" name="Shape 46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47" name="Shape 47"/>
                                      <wps:spPr>
                                        <a:xfrm flipH="1" rot="10800000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6700" w="46227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8" name="Shape 48"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63830" w="41274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9" name="Shape 49"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6700" w="35242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0" name="Shape 50"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01625" w="35242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51" name="Shape 51"/>
                                    <wps:spPr>
                                      <a:xfrm>
                                        <a:off x="1064260" y="570865"/>
                                        <a:ext cx="2596515" cy="2222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2225" w="25965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596515" y="22225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wg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1117600</wp:posOffset>
                          </wp:positionH>
                          <wp:positionV relativeFrom="paragraph">
                            <wp:posOffset>1384300</wp:posOffset>
                          </wp:positionV>
                          <wp:extent cx="4829810" cy="1321435"/>
                          <wp:effectExtent b="0" l="0" r="0" t="0"/>
                          <wp:wrapNone/>
                          <wp:docPr id="5" name="image5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5.png"/>
                                  <pic:cNvPicPr preferRelativeResize="0"/>
                                </pic:nvPicPr>
                                <pic:blipFill>
                                  <a:blip r:embed="rId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29810" cy="132143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  <w:sdt>
            <w:sdtPr>
              <w:tag w:val="goog_rdk_1"/>
            </w:sdtPr>
            <w:sdtContent>
              <w:ins w:author="narasimha danduboina" w:id="1" w:date="2022-05-04T16:25:45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1114425</wp:posOffset>
                          </wp:positionH>
                          <wp:positionV relativeFrom="paragraph">
                            <wp:posOffset>8220075</wp:posOffset>
                          </wp:positionV>
                          <wp:extent cx="4829810" cy="1321435"/>
                          <wp:effectExtent b="0" l="0" r="0" t="0"/>
                          <wp:wrapNone/>
                          <wp:docPr id="6" name=""/>
                          <a:graphic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2924725" y="3112925"/>
                                    <a:ext cx="4829810" cy="1321435"/>
                                    <a:chOff x="2924725" y="3112925"/>
                                    <a:chExt cx="4842550" cy="133415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2931095" y="3119283"/>
                                      <a:ext cx="4829808" cy="1321434"/>
                                      <a:chOff x="0" y="0"/>
                                      <a:chExt cx="4829808" cy="1321434"/>
                                    </a:xfrm>
                                  </wpg:grpSpPr>
                                  <wps:wsp>
                                    <wps:cNvSpPr/>
                                    <wps:cNvPr id="5" name="Shape 5"/>
                                    <wps:spPr>
                                      <a:xfrm>
                                        <a:off x="0" y="0"/>
                                        <a:ext cx="4829800" cy="1321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15900" w="46545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9999942779541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s/w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38100" lIns="88900" spcFirstLastPara="1" rIns="88900" wrap="square" tIns="38100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9" name="Shape 19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21" name="Shape 21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2" name="Shape 22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24" name="Shape 24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5" name="Shape 25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27" name="Shape 27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8" name="Shape 28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29" name="Shape 29"/>
                                      <wps:spPr>
                                        <a:xfrm flipH="1" rot="10800000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6700" w="46227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0" name="Shape 30"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63830" w="41274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1" name="Shape 31"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6700" w="35242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2" name="Shape 32"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01625" w="35242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306197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SpPr/>
                                      <wps:cNvPr id="34" name="Shape 34"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15900" w="46545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9999942779541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s/w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38100" lIns="88900" spcFirstLastPara="1" rIns="88900" wrap="square" tIns="38100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36" name="Shape 36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7" name="Shape 37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39" name="Shape 39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0" name="Shape 40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42" name="Shape 42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3" name="Shape 43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SpPr/>
                                        <wps:cNvPr id="45" name="Shape 45"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10468" w="24637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38100" lIns="88900" spcFirstLastPara="1" rIns="88900" wrap="square" tIns="38100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6" name="Shape 46"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6556" w="131477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47" name="Shape 47"/>
                                      <wps:spPr>
                                        <a:xfrm flipH="1" rot="10800000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6700" w="46227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8" name="Shape 48"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63830" w="41274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9" name="Shape 49"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6700" w="35242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0" name="Shape 50"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01625" w="35242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51" name="Shape 51"/>
                                    <wps:spPr>
                                      <a:xfrm>
                                        <a:off x="1064260" y="570865"/>
                                        <a:ext cx="2596515" cy="2222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2225" w="25965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596515" y="22225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wg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1114425</wp:posOffset>
                          </wp:positionH>
                          <wp:positionV relativeFrom="paragraph">
                            <wp:posOffset>8220075</wp:posOffset>
                          </wp:positionV>
                          <wp:extent cx="4829810" cy="1321435"/>
                          <wp:effectExtent b="0" l="0" r="0" t="0"/>
                          <wp:wrapNone/>
                          <wp:docPr id="6" name="image6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6.png"/>
                                  <pic:cNvPicPr preferRelativeResize="0"/>
                                </pic:nvPicPr>
                                <pic:blipFill>
                                  <a:blip r:embed="rId1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29810" cy="132143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ins>
            </w:sdtContent>
          </w:sdt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-279399</wp:posOffset>
                    </wp:positionH>
                    <wp:positionV relativeFrom="paragraph">
                      <wp:posOffset>3175000</wp:posOffset>
                    </wp:positionV>
                    <wp:extent cx="1193165" cy="278765"/>
                    <wp:effectExtent b="0" l="0" r="0" t="0"/>
                    <wp:wrapNone/>
                    <wp:docPr id="16" name=""/>
                    <a:graphic>
                      <a:graphicData uri="http://schemas.microsoft.com/office/word/2010/wordprocessingShape">
                        <wps:wsp>
                          <wps:cNvSpPr/>
                          <wps:cNvPr id="64" name="Shape 64"/>
                          <wps:spPr>
                            <a:xfrm>
                              <a:off x="4755768" y="3646968"/>
                              <a:ext cx="1180465" cy="266065"/>
                            </a:xfrm>
                            <a:custGeom>
                              <a:rect b="b" l="l" r="r" t="t"/>
                              <a:pathLst>
                                <a:path extrusionOk="0" h="266065" w="1180465">
                                  <a:moveTo>
                                    <a:pt x="0" y="0"/>
                                  </a:moveTo>
                                  <a:lnTo>
                                    <a:pt x="0" y="266065"/>
                                  </a:lnTo>
                                  <a:lnTo>
                                    <a:pt x="1180465" y="266065"/>
                                  </a:lnTo>
                                  <a:lnTo>
                                    <a:pt x="1180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Internetworking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-279399</wp:posOffset>
                    </wp:positionH>
                    <wp:positionV relativeFrom="paragraph">
                      <wp:posOffset>3175000</wp:posOffset>
                    </wp:positionV>
                    <wp:extent cx="1193165" cy="278765"/>
                    <wp:effectExtent b="0" l="0" r="0" t="0"/>
                    <wp:wrapNone/>
                    <wp:docPr id="16" name="image16.png"/>
                    <a:graphic>
                      <a:graphicData uri="http://schemas.openxmlformats.org/drawingml/2006/picture">
                        <pic:pic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3165" cy="278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1054100</wp:posOffset>
                    </wp:positionH>
                    <wp:positionV relativeFrom="paragraph">
                      <wp:posOffset>2984500</wp:posOffset>
                    </wp:positionV>
                    <wp:extent cx="4829810" cy="1321435"/>
                    <wp:effectExtent b="0" l="0" r="0" t="0"/>
                    <wp:wrapNone/>
                    <wp:docPr id="17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924725" y="3112925"/>
                              <a:ext cx="4829810" cy="1321435"/>
                              <a:chOff x="2924725" y="3112925"/>
                              <a:chExt cx="4842550" cy="13341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931095" y="3119283"/>
                                <a:ext cx="4829808" cy="1321434"/>
                                <a:chOff x="0" y="0"/>
                                <a:chExt cx="4829808" cy="1321434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0" y="0"/>
                                  <a:ext cx="4829800" cy="1321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1767838" cy="1321434"/>
                                  <a:chOff x="0" y="0"/>
                                  <a:chExt cx="1767838" cy="1321434"/>
                                </a:xfrm>
                              </wpg:grpSpPr>
                              <wps:wsp>
                                <wps:cNvSpPr/>
                                <wps:cNvPr id="67" name="Shape 67"/>
                                <wps:spPr>
                                  <a:xfrm>
                                    <a:off x="598804" y="476885"/>
                                    <a:ext cx="465454" cy="2159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900" w="465454">
                                        <a:moveTo>
                                          <a:pt x="0" y="0"/>
                                        </a:moveTo>
                                        <a:lnTo>
                                          <a:pt x="0" y="215900"/>
                                        </a:lnTo>
                                        <a:lnTo>
                                          <a:pt x="465454" y="215900"/>
                                        </a:lnTo>
                                        <a:lnTo>
                                          <a:pt x="4654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s/w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521459" y="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SpPr/>
                                  <wps:cNvPr id="69" name="Shape 69"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0468" w="2463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0" name="Shape 70"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6556" w="131477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477009" y="856614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SpPr/>
                                  <wps:cNvPr id="72" name="Shape 72"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0468" w="2463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3" name="Shape 73"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6556" w="131477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SpPr/>
                                  <wps:cNvPr id="75" name="Shape 75"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0468" w="2463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6" name="Shape 76"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6556" w="131477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0" y="99441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SpPr/>
                                  <wps:cNvPr id="78" name="Shape 78"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0468" w="2463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9" name="Shape 79"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6556" w="131477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80" name="Shape 80"/>
                                <wps:spPr>
                                  <a:xfrm flipH="1" rot="10800000">
                                    <a:off x="1064259" y="210185"/>
                                    <a:ext cx="462279" cy="266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6700" w="462279">
                                        <a:moveTo>
                                          <a:pt x="0" y="0"/>
                                        </a:moveTo>
                                        <a:lnTo>
                                          <a:pt x="462279" y="2667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1" name="Shape 81"/>
                                <wps:spPr>
                                  <a:xfrm>
                                    <a:off x="1064259" y="692785"/>
                                    <a:ext cx="412749" cy="1638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3830" w="412749">
                                        <a:moveTo>
                                          <a:pt x="0" y="0"/>
                                        </a:moveTo>
                                        <a:lnTo>
                                          <a:pt x="412749" y="16383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2" name="Shape 82"/>
                                <wps:spPr>
                                  <a:xfrm rot="10800000">
                                    <a:off x="246379" y="210185"/>
                                    <a:ext cx="352424" cy="266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6700" w="352424">
                                        <a:moveTo>
                                          <a:pt x="0" y="0"/>
                                        </a:moveTo>
                                        <a:lnTo>
                                          <a:pt x="352424" y="2667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3" name="Shape 83"/>
                                <wps:spPr>
                                  <a:xfrm flipH="1">
                                    <a:off x="246379" y="692785"/>
                                    <a:ext cx="352424" cy="3016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1625" w="352424">
                                        <a:moveTo>
                                          <a:pt x="0" y="0"/>
                                        </a:moveTo>
                                        <a:lnTo>
                                          <a:pt x="352424" y="3016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061970" y="0"/>
                                  <a:ext cx="1767838" cy="1321434"/>
                                  <a:chOff x="0" y="0"/>
                                  <a:chExt cx="1767838" cy="1321434"/>
                                </a:xfrm>
                              </wpg:grpSpPr>
                              <wps:wsp>
                                <wps:cNvSpPr/>
                                <wps:cNvPr id="85" name="Shape 85"/>
                                <wps:spPr>
                                  <a:xfrm>
                                    <a:off x="598804" y="476885"/>
                                    <a:ext cx="465454" cy="2159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900" w="465454">
                                        <a:moveTo>
                                          <a:pt x="0" y="0"/>
                                        </a:moveTo>
                                        <a:lnTo>
                                          <a:pt x="0" y="215900"/>
                                        </a:lnTo>
                                        <a:lnTo>
                                          <a:pt x="465454" y="215900"/>
                                        </a:lnTo>
                                        <a:lnTo>
                                          <a:pt x="4654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s/w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521459" y="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SpPr/>
                                  <wps:cNvPr id="87" name="Shape 87"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0468" w="2463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88" name="Shape 88"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6556" w="131477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477009" y="856614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SpPr/>
                                  <wps:cNvPr id="90" name="Shape 90"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0468" w="2463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1" name="Shape 91"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6556" w="131477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SpPr/>
                                  <wps:cNvPr id="93" name="Shape 93"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0468" w="2463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4" name="Shape 94"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6556" w="131477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0" y="99441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SpPr/>
                                  <wps:cNvPr id="96" name="Shape 96"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0468" w="2463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7" name="Shape 97"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6556" w="131477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98" name="Shape 98"/>
                                <wps:spPr>
                                  <a:xfrm flipH="1" rot="10800000">
                                    <a:off x="1064259" y="210185"/>
                                    <a:ext cx="462279" cy="266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6700" w="462279">
                                        <a:moveTo>
                                          <a:pt x="0" y="0"/>
                                        </a:moveTo>
                                        <a:lnTo>
                                          <a:pt x="462279" y="2667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9" name="Shape 99"/>
                                <wps:spPr>
                                  <a:xfrm>
                                    <a:off x="1064259" y="692785"/>
                                    <a:ext cx="412749" cy="1638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3830" w="412749">
                                        <a:moveTo>
                                          <a:pt x="0" y="0"/>
                                        </a:moveTo>
                                        <a:lnTo>
                                          <a:pt x="412749" y="16383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0" name="Shape 100"/>
                                <wps:spPr>
                                  <a:xfrm rot="10800000">
                                    <a:off x="246379" y="210185"/>
                                    <a:ext cx="352424" cy="266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6700" w="352424">
                                        <a:moveTo>
                                          <a:pt x="0" y="0"/>
                                        </a:moveTo>
                                        <a:lnTo>
                                          <a:pt x="352424" y="2667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1" name="Shape 101"/>
                                <wps:spPr>
                                  <a:xfrm flipH="1">
                                    <a:off x="246379" y="692785"/>
                                    <a:ext cx="352424" cy="3016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1625" w="352424">
                                        <a:moveTo>
                                          <a:pt x="0" y="0"/>
                                        </a:moveTo>
                                        <a:lnTo>
                                          <a:pt x="352424" y="3016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02" name="Shape 102"/>
                              <wps:spPr>
                                <a:xfrm>
                                  <a:off x="1064260" y="570865"/>
                                  <a:ext cx="2596515" cy="22225"/>
                                </a:xfrm>
                                <a:custGeom>
                                  <a:rect b="b" l="l" r="r" t="t"/>
                                  <a:pathLst>
                                    <a:path extrusionOk="0" h="22225" w="2596515">
                                      <a:moveTo>
                                        <a:pt x="0" y="0"/>
                                      </a:moveTo>
                                      <a:lnTo>
                                        <a:pt x="2596515" y="2222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1054100</wp:posOffset>
                    </wp:positionH>
                    <wp:positionV relativeFrom="paragraph">
                      <wp:posOffset>2984500</wp:posOffset>
                    </wp:positionV>
                    <wp:extent cx="4829810" cy="1321435"/>
                    <wp:effectExtent b="0" l="0" r="0" t="0"/>
                    <wp:wrapNone/>
                    <wp:docPr id="17" name="image17.png"/>
                    <a:graphic>
                      <a:graphicData uri="http://schemas.openxmlformats.org/drawingml/2006/picture">
                        <pic:pic>
                          <pic:nvPicPr>
                            <pic:cNvPr id="0" name="image17.png"/>
                            <pic:cNvPicPr preferRelativeResize="0"/>
                          </pic:nvPicPr>
                          <pic:blipFill>
                            <a:blip r:embed="rId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29810" cy="13214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2260600</wp:posOffset>
                    </wp:positionH>
                    <wp:positionV relativeFrom="paragraph">
                      <wp:posOffset>3670300</wp:posOffset>
                    </wp:positionV>
                    <wp:extent cx="2310765" cy="25400"/>
                    <wp:effectExtent b="0" l="0" r="0" t="0"/>
                    <wp:wrapNone/>
                    <wp:docPr id="15" name=""/>
                    <a:graphic>
                      <a:graphicData uri="http://schemas.microsoft.com/office/word/2010/wordprocessingShape">
                        <wps:wsp>
                          <wps:cNvSpPr/>
                          <wps:cNvPr id="63" name="Shape 63"/>
                          <wps:spPr>
                            <a:xfrm>
                              <a:off x="4190618" y="3780000"/>
                              <a:ext cx="2310765" cy="0"/>
                            </a:xfrm>
                            <a:custGeom>
                              <a:rect b="b" l="l" r="r" t="t"/>
                              <a:pathLst>
                                <a:path extrusionOk="0" h="1" w="2310765">
                                  <a:moveTo>
                                    <a:pt x="0" y="0"/>
                                  </a:moveTo>
                                  <a:lnTo>
                                    <a:pt x="231076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2260600</wp:posOffset>
                    </wp:positionH>
                    <wp:positionV relativeFrom="paragraph">
                      <wp:posOffset>3670300</wp:posOffset>
                    </wp:positionV>
                    <wp:extent cx="2310765" cy="25400"/>
                    <wp:effectExtent b="0" l="0" r="0" t="0"/>
                    <wp:wrapNone/>
                    <wp:docPr id="15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10765" cy="25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3454400</wp:posOffset>
                    </wp:positionV>
                    <wp:extent cx="2351405" cy="508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 flipH="1">
                              <a:off x="4176648" y="3760950"/>
                              <a:ext cx="2338705" cy="38100"/>
                            </a:xfrm>
                            <a:custGeom>
                              <a:rect b="b" l="l" r="r" t="t"/>
                              <a:pathLst>
                                <a:path extrusionOk="0" h="38100" w="2338705">
                                  <a:moveTo>
                                    <a:pt x="0" y="0"/>
                                  </a:moveTo>
                                  <a:lnTo>
                                    <a:pt x="2338705" y="381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3454400</wp:posOffset>
                    </wp:positionV>
                    <wp:extent cx="2351405" cy="50800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51405" cy="50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sdt>
            <w:sdtPr>
              <w:tag w:val="goog_rdk_2"/>
            </w:sdtPr>
            <w:sdtContent>
              <w:del w:author="Manikanta Bayi" w:id="2" w:date="2022-05-21T12:10:21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-330199</wp:posOffset>
                          </wp:positionH>
                          <wp:positionV relativeFrom="paragraph">
                            <wp:posOffset>4762500</wp:posOffset>
                          </wp:positionV>
                          <wp:extent cx="6645910" cy="3399155"/>
                          <wp:effectExtent b="0" l="0" r="0" t="0"/>
                          <wp:wrapNone/>
                          <wp:docPr id="10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55" name="Shape 55"/>
                                <wps:spPr>
                                  <a:xfrm>
                                    <a:off x="2029395" y="2086773"/>
                                    <a:ext cx="6633210" cy="33864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86455" w="6633210">
                                        <a:moveTo>
                                          <a:pt x="0" y="0"/>
                                        </a:moveTo>
                                        <a:lnTo>
                                          <a:pt x="0" y="3386455"/>
                                        </a:lnTo>
                                        <a:lnTo>
                                          <a:pt x="6633210" y="3386455"/>
                                        </a:lnTo>
                                        <a:lnTo>
                                          <a:pt x="66332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NIC - &gt; network interface card -&gt; this interface between dev and network -&gt; 48bit MAC -&gt; hardware -&gt; win -&gt; cmd (win-key + r) -&gt; getmac or ipconfig /all , Linux -&gt; ifconfig rhel 7.0 -&gt; ip addr , BIOS -&gt; F1 – F12 (del – esc) -&gt; system info -&gt; MAC address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Media -&gt;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1) guided (co-axial, twisted pair(STP,UTP), fiberopts)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2) unguided  ( RF and infrared )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Network Dev :-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HUB :-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Switch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Router etc…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-330199</wp:posOffset>
                          </wp:positionH>
                          <wp:positionV relativeFrom="paragraph">
                            <wp:posOffset>4762500</wp:posOffset>
                          </wp:positionV>
                          <wp:extent cx="6645910" cy="3399155"/>
                          <wp:effectExtent b="0" l="0" r="0" t="0"/>
                          <wp:wrapNone/>
                          <wp:docPr id="10" name="image10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0.png"/>
                                  <pic:cNvPicPr preferRelativeResize="0"/>
                                </pic:nvPicPr>
                                <pic:blipFill>
                                  <a:blip r:embed="rId2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45910" cy="339915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  <w:sdt>
            <w:sdtPr>
              <w:tag w:val="goog_rdk_3"/>
            </w:sdtPr>
            <w:sdtContent>
              <w:ins w:author="Manikanta Bayi" w:id="2" w:date="2022-05-21T12:10:21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-600074</wp:posOffset>
                          </wp:positionH>
                          <wp:positionV relativeFrom="paragraph">
                            <wp:posOffset>8220075</wp:posOffset>
                          </wp:positionV>
                          <wp:extent cx="6645910" cy="3399155"/>
                          <wp:effectExtent b="0" l="0" r="0" t="0"/>
                          <wp:wrapNone/>
                          <wp:docPr id="11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55" name="Shape 55"/>
                                <wps:spPr>
                                  <a:xfrm>
                                    <a:off x="2029395" y="2086773"/>
                                    <a:ext cx="6633210" cy="33864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86455" w="6633210">
                                        <a:moveTo>
                                          <a:pt x="0" y="0"/>
                                        </a:moveTo>
                                        <a:lnTo>
                                          <a:pt x="0" y="3386455"/>
                                        </a:lnTo>
                                        <a:lnTo>
                                          <a:pt x="6633210" y="3386455"/>
                                        </a:lnTo>
                                        <a:lnTo>
                                          <a:pt x="66332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NIC - &gt; network interface card -&gt; this interface between dev and network -&gt; 48bit MAC -&gt; hardware -&gt; win -&gt; cmd (win-key + r) -&gt; getmac or ipconfig /all , Linux -&gt; ifconfig rhel 7.0 -&gt; ip addr , BIOS -&gt; F1 – F12 (del – esc) -&gt; system info -&gt; MAC address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Media -&gt;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1) guided (co-axial, twisted pair(STP,UTP), fiberopts)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2) unguided  ( RF and infrared )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Network Dev :-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HUB :-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Switch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Router etc…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-600074</wp:posOffset>
                          </wp:positionH>
                          <wp:positionV relativeFrom="paragraph">
                            <wp:posOffset>8220075</wp:posOffset>
                          </wp:positionV>
                          <wp:extent cx="6645910" cy="3399155"/>
                          <wp:effectExtent b="0" l="0" r="0" t="0"/>
                          <wp:wrapNone/>
                          <wp:docPr id="11" name="image11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1.png"/>
                                  <pic:cNvPicPr preferRelativeResize="0"/>
                                </pic:nvPicPr>
                                <pic:blipFill>
                                  <a:blip r:embed="rId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45910" cy="339915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ins>
            </w:sdtContent>
          </w:sdt>
        </w:p>
      </w:sdtContent>
    </w:sdt>
    <w:sectPr>
      <w:footerReference r:id="rId24" w:type="default"/>
      <w:pgSz w:h="15840" w:w="12240" w:orient="portrait"/>
      <w:pgMar w:bottom="1440" w:top="1440" w:left="1440" w:right="1440" w:header="720" w:footer="720"/>
      <w:pgNumType w:start="1"/>
      <w:sectPrChange w:author="Priyabrata Sahoo" w:id="0" w:date="2022-08-21T07:47:01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"/>
    </w:sdtPr>
    <w:sdtContent>
      <w:p w:rsidR="00000000" w:rsidDel="00000000" w:rsidP="00000000" w:rsidRDefault="00000000" w:rsidRPr="00000000" w14:paraId="00000003">
        <w:pPr>
          <w:rPr>
            <w:ins w:author="Priyabrata Sahoo" w:id="4" w:date="2022-08-21T07:47:01Z"/>
          </w:rPr>
        </w:pPr>
        <w:sdt>
          <w:sdtPr>
            <w:tag w:val="goog_rdk_6"/>
          </w:sdtPr>
          <w:sdtContent>
            <w:ins w:author="Priyabrata Sahoo" w:id="4" w:date="2022-08-21T07:47:01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9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22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13.png"/><Relationship Id="rId24" Type="http://schemas.openxmlformats.org/officeDocument/2006/relationships/footer" Target="footer1.xml"/><Relationship Id="rId12" Type="http://schemas.openxmlformats.org/officeDocument/2006/relationships/image" Target="media/image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4b6wIEHED6WEwAzSmo8N9brqkQ==">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2020-03-26T11:17:00Z</dcterms:created>
  <dc:creator>imran shaik</dc:creator>
</cp:coreProperties>
</file>