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%</w:t>
      </w:r>
      <w:sdt>
        <w:sdtPr>
          <w:tag w:val="goog_rdk_0"/>
        </w:sdtPr>
        <w:sdtContent>
          <w:del w:author="Ande Chandrika" w:id="0" w:date="2022-11-08T11:52:45Z">
            <w:r w:rsidDel="00000000" w:rsidR="00000000" w:rsidRPr="00000000">
              <w:rPr>
                <w:rFonts w:ascii="Consolas" w:cs="Consolas" w:eastAsia="Consolas" w:hAnsi="Consolas"/>
                <w:color w:val="273239"/>
                <w:sz w:val="24"/>
                <w:szCs w:val="24"/>
                <w:rtl w:val="0"/>
              </w:rPr>
              <w:delText xml:space="preserve">Number  :</w:delText>
            </w:r>
          </w:del>
        </w:sdtContent>
      </w:sdt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sdt>
        <w:sdtPr>
          <w:tag w:val="goog_rdk_1"/>
        </w:sdtPr>
        <w:sdtContent>
          <w:ins w:author="Ande Chandrika" w:id="0" w:date="2022-11-08T11:52:45Z">
            <w:r w:rsidDel="00000000" w:rsidR="00000000" w:rsidRPr="00000000">
              <w:rPr>
                <w:rFonts w:ascii="Consolas" w:cs="Consolas" w:eastAsia="Consolas" w:hAnsi="Consolas"/>
                <w:color w:val="273239"/>
                <w:sz w:val="24"/>
                <w:szCs w:val="24"/>
                <w:rtl w:val="0"/>
              </w:rPr>
              <w:t xml:space="preserve">Number  :</w:t>
            </w:r>
          </w:ins>
        </w:sdtContent>
      </w:sdt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Use the job number such as %1 or %2.</w:t>
      </w:r>
    </w:p>
    <w:p w:rsidR="00000000" w:rsidDel="00000000" w:rsidP="00000000" w:rsidRDefault="00000000" w:rsidRPr="00000000" w14:paraId="0000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%String  : Use the string whose name begins </w:t>
      </w:r>
    </w:p>
    <w:p w:rsidR="00000000" w:rsidDel="00000000" w:rsidP="00000000" w:rsidRDefault="00000000" w:rsidRPr="00000000" w14:paraId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                 with suspended command such as %commandNameHere or </w:t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                 %ping.</w:t>
      </w:r>
    </w:p>
    <w:p w:rsidR="00000000" w:rsidDel="00000000" w:rsidP="00000000" w:rsidRDefault="00000000" w:rsidRPr="00000000" w14:paraId="0000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%+ OR %% : Refers to the current job.</w:t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%-       : Refers to the previous job.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PROCESS STATE CODES</w:t>
      </w:r>
    </w:p>
    <w:p w:rsidR="00000000" w:rsidDel="00000000" w:rsidP="00000000" w:rsidRDefault="00000000" w:rsidRPr="00000000" w14:paraId="0000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Here are the different values that the s, stat and state output</w:t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specifiers (header "STAT" or "S") will display to describe the state of</w:t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a process: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D    uninterruptible sleep (usually IO)</w:t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R    running or runnable (on run queue)</w:t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S    interruptible sleep (waiting for an event to complete)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T    stopped by job control signal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t    stopped by debugger during the tracing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W    paging (not valid since the 2.6.xx kernel)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X    dead (should never be seen)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Z    defunct ("zombie") process, terminated but not reaped by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           its parent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For BSD formats and when the stat keyword is used, additional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characters may be displayed: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      &lt;    high-priority (not nice to other users)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      N    low-priority (nice to other users)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      L    has pages locked into memory (for real-time and custom IO)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      s    is a session leader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      l    is multi-threaded (using CLONE_THREAD, like NPTL pthreads</w:t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           do)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24"/>
          <w:szCs w:val="24"/>
          <w:rtl w:val="0"/>
        </w:rPr>
        <w:t xml:space="preserve">               +    is in the foreground process group </w:t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What is a session in Linux?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Session usually refers to shell sessions. A shell is what allows you to interact with the computer. It acts as a bridge between the user and the kernel. Whenever you run a command, it is the shell that captures your intent and tells the kernel to do its thing.</w:t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A session is a collection of process groups, which are either attached to a single terminal device (known as the controlling terminal) or not attached to any terminal 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#ps -&gt; Command having three options 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  1   UNIX options, which may be grouped and must be preceded by a</w:t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      dash.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  2   BSD options, which may be grouped and must not be used with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      a dash.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  3   GNU long options, which are preceded by two dashes. 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ps -p $(pidof httpd) -&gt; to find out along with httpd how many process associate 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ps –p &lt;pid&gt; -o etime -&gt; to find out process, how long it’s running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B497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unhideWhenUsed w:val="1"/>
    <w:rsid w:val="000A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0A7081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0A7081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57595C"/>
    <w:rPr>
      <w:rFonts w:ascii="Courier New" w:cs="Courier New" w:eastAsia="Times New Roman" w:hAnsi="Courier New"/>
      <w:sz w:val="20"/>
      <w:szCs w:val="20"/>
    </w:rPr>
  </w:style>
  <w:style w:type="character" w:styleId="hgkelc" w:customStyle="1">
    <w:name w:val="hgkelc"/>
    <w:basedOn w:val="DefaultParagraphFont"/>
    <w:rsid w:val="000A6EA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VFMmIkg+nWqKw3QPAGi9mPib2g==">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2022-03-14T08:43:00Z</dcterms:created>
  <dc:creator>imran shaik</dc:creator>
</cp:coreProperties>
</file>